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86F" w:rsidRDefault="003F786F" w:rsidP="003F786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</w:p>
    <w:bookmarkEnd w:id="0"/>
    <w:p w:rsidR="003F786F" w:rsidRPr="003F786F" w:rsidRDefault="003F786F" w:rsidP="003F786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786F">
        <w:rPr>
          <w:rFonts w:ascii="Times New Roman" w:hAnsi="Times New Roman" w:cs="Times New Roman"/>
          <w:sz w:val="20"/>
          <w:szCs w:val="20"/>
        </w:rPr>
        <w:t>1100 South Marietta Pkwy SE</w:t>
      </w:r>
    </w:p>
    <w:p w:rsidR="003F786F" w:rsidRDefault="003F786F" w:rsidP="003F786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786F">
        <w:rPr>
          <w:rFonts w:ascii="Times New Roman" w:hAnsi="Times New Roman" w:cs="Times New Roman"/>
          <w:sz w:val="20"/>
          <w:szCs w:val="20"/>
        </w:rPr>
        <w:t>Marietta, Georgia 30060</w:t>
      </w:r>
    </w:p>
    <w:p w:rsidR="003F786F" w:rsidRPr="0036083D" w:rsidRDefault="003F786F" w:rsidP="003F786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786F">
        <w:rPr>
          <w:rFonts w:ascii="Times New Roman" w:hAnsi="Times New Roman" w:cs="Times New Roman"/>
          <w:b/>
        </w:rPr>
        <w:br w:type="column"/>
      </w:r>
      <w:r w:rsidRPr="0036083D">
        <w:rPr>
          <w:rFonts w:ascii="Times New Roman" w:hAnsi="Times New Roman" w:cs="Times New Roman"/>
          <w:b/>
          <w:sz w:val="32"/>
          <w:szCs w:val="32"/>
        </w:rPr>
        <w:lastRenderedPageBreak/>
        <w:t>Steffen Lim</w:t>
      </w:r>
      <w:r w:rsidR="00A8399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F786F" w:rsidRPr="00836CE7" w:rsidRDefault="003F786F" w:rsidP="003F786F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="00D740CF">
        <w:rPr>
          <w:rFonts w:ascii="Times New Roman" w:hAnsi="Times New Roman" w:cs="Times New Roman"/>
          <w:sz w:val="20"/>
          <w:szCs w:val="20"/>
        </w:rPr>
        <w:lastRenderedPageBreak/>
        <w:t>Permanent Resident</w:t>
      </w:r>
    </w:p>
    <w:p w:rsidR="003F786F" w:rsidRPr="003F786F" w:rsidRDefault="00807C53" w:rsidP="003F786F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hyperlink r:id="rId9" w:history="1">
        <w:r w:rsidR="0079727A">
          <w:rPr>
            <w:rStyle w:val="Hyperlink"/>
            <w:rFonts w:ascii="Times New Roman" w:hAnsi="Times New Roman" w:cs="Times New Roman"/>
            <w:sz w:val="20"/>
            <w:szCs w:val="20"/>
          </w:rPr>
          <w:t>s</w:t>
        </w:r>
      </w:hyperlink>
      <w:r w:rsidR="0079727A">
        <w:rPr>
          <w:rStyle w:val="Hyperlink"/>
          <w:rFonts w:ascii="Times New Roman" w:hAnsi="Times New Roman" w:cs="Times New Roman"/>
          <w:sz w:val="20"/>
          <w:szCs w:val="20"/>
        </w:rPr>
        <w:t>lim13@students.kennesaw.edu</w:t>
      </w:r>
    </w:p>
    <w:p w:rsidR="003F786F" w:rsidRPr="003F786F" w:rsidRDefault="003F786F" w:rsidP="005A2692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  <w:sectPr w:rsidR="003F786F" w:rsidRPr="003F786F" w:rsidSect="003C137B">
          <w:pgSz w:w="12240" w:h="15840"/>
          <w:pgMar w:top="1152" w:right="1440" w:bottom="1152" w:left="1440" w:header="720" w:footer="720" w:gutter="0"/>
          <w:cols w:num="3" w:space="720"/>
          <w:docGrid w:linePitch="360"/>
        </w:sectPr>
      </w:pPr>
      <w:r w:rsidRPr="003F786F">
        <w:rPr>
          <w:rFonts w:ascii="Times New Roman" w:hAnsi="Times New Roman" w:cs="Times New Roman"/>
          <w:sz w:val="20"/>
          <w:szCs w:val="20"/>
        </w:rPr>
        <w:t>678-896-0843</w:t>
      </w:r>
    </w:p>
    <w:p w:rsidR="005A2692" w:rsidRPr="005A2692" w:rsidRDefault="005A2692" w:rsidP="005A2692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D755A" w:rsidRPr="0066398C" w:rsidRDefault="004D5018" w:rsidP="005A2692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398C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127358" w:rsidRDefault="00AA2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an internship</w:t>
      </w:r>
      <w:r w:rsidR="0079727A">
        <w:rPr>
          <w:rFonts w:ascii="Times New Roman" w:hAnsi="Times New Roman" w:cs="Times New Roman"/>
          <w:sz w:val="24"/>
          <w:szCs w:val="24"/>
        </w:rPr>
        <w:t xml:space="preserve"> or co-op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227FC8">
        <w:rPr>
          <w:rFonts w:ascii="Times New Roman" w:hAnsi="Times New Roman" w:cs="Times New Roman"/>
          <w:sz w:val="24"/>
          <w:szCs w:val="24"/>
        </w:rPr>
        <w:t xml:space="preserve">software development </w:t>
      </w:r>
      <w:r w:rsidR="0079727A">
        <w:rPr>
          <w:rFonts w:ascii="Times New Roman" w:hAnsi="Times New Roman" w:cs="Times New Roman"/>
          <w:sz w:val="24"/>
          <w:szCs w:val="24"/>
        </w:rPr>
        <w:t xml:space="preserve">in any field </w:t>
      </w:r>
      <w:r w:rsidR="00AB5426">
        <w:rPr>
          <w:rFonts w:ascii="Times New Roman" w:hAnsi="Times New Roman" w:cs="Times New Roman"/>
          <w:sz w:val="24"/>
          <w:szCs w:val="24"/>
        </w:rPr>
        <w:t>including programming, testing, requirements analysis, and designing</w:t>
      </w:r>
    </w:p>
    <w:p w:rsidR="0066398C" w:rsidRPr="0066398C" w:rsidRDefault="0066398C" w:rsidP="00B86A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398C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66398C" w:rsidRPr="00AA66D6" w:rsidRDefault="005A6DD7" w:rsidP="00472004">
      <w:pPr>
        <w:tabs>
          <w:tab w:val="decimal" w:pos="64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ins w:id="1" w:author="stoplime" w:date="2015-09-21T21:41:00Z">
        <w:r w:rsidRPr="005A6DD7">
          <w:rPr>
            <w:rFonts w:ascii="Times New Roman" w:hAnsi="Times New Roman" w:cs="Times New Roman"/>
            <w:b/>
            <w:rPrChange w:id="2" w:author="stoplime" w:date="2015-09-21T21:41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Bachelor of Science in Computer Game Design and Development</w:t>
        </w:r>
        <w:r>
          <w:rPr>
            <w:rFonts w:ascii="Times New Roman" w:hAnsi="Times New Roman" w:cs="Times New Roman"/>
            <w:b/>
          </w:rPr>
          <w:tab/>
          <w:t xml:space="preserve">  </w:t>
        </w:r>
      </w:ins>
      <w:del w:id="3" w:author="stoplime" w:date="2015-09-21T21:41:00Z">
        <w:r w:rsidR="0066398C" w:rsidRPr="005A6DD7" w:rsidDel="005A6DD7">
          <w:rPr>
            <w:rFonts w:ascii="Times New Roman" w:hAnsi="Times New Roman" w:cs="Times New Roman"/>
            <w:b/>
            <w:rPrChange w:id="4" w:author="stoplime" w:date="2015-09-21T21:41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B.S. in Compu</w:delText>
        </w:r>
        <w:r w:rsidR="00AA66D6" w:rsidRPr="005A6DD7" w:rsidDel="005A6DD7">
          <w:rPr>
            <w:rFonts w:ascii="Times New Roman" w:hAnsi="Times New Roman" w:cs="Times New Roman"/>
            <w:b/>
            <w:rPrChange w:id="5" w:author="stoplime" w:date="2015-09-21T21:41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ter Game Design and Development</w:delText>
        </w:r>
        <w:r w:rsidR="00AA66D6" w:rsidRPr="005A6DD7" w:rsidDel="005A6DD7">
          <w:rPr>
            <w:rFonts w:ascii="Times New Roman" w:hAnsi="Times New Roman" w:cs="Times New Roman"/>
            <w:b/>
            <w:rPrChange w:id="6" w:author="stoplime" w:date="2015-09-21T21:41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ab/>
        </w:r>
      </w:del>
      <w:r w:rsidR="0066398C" w:rsidRPr="005A6DD7">
        <w:rPr>
          <w:rFonts w:ascii="Times New Roman" w:hAnsi="Times New Roman" w:cs="Times New Roman"/>
          <w:b/>
          <w:rPrChange w:id="7" w:author="stoplime" w:date="2015-09-21T21:41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GPA</w:t>
      </w:r>
      <w:r w:rsidR="0066398C" w:rsidRPr="0066398C">
        <w:rPr>
          <w:rFonts w:ascii="Times New Roman" w:hAnsi="Times New Roman" w:cs="Times New Roman"/>
          <w:b/>
          <w:sz w:val="24"/>
          <w:szCs w:val="24"/>
        </w:rPr>
        <w:t xml:space="preserve">: </w:t>
      </w:r>
      <w:del w:id="8" w:author="stoplime" w:date="2015-09-21T21:42:00Z">
        <w:r w:rsidR="0066398C" w:rsidRPr="0066398C" w:rsidDel="005A6DD7">
          <w:rPr>
            <w:rFonts w:ascii="Times New Roman" w:hAnsi="Times New Roman" w:cs="Times New Roman"/>
            <w:b/>
            <w:sz w:val="24"/>
            <w:szCs w:val="24"/>
          </w:rPr>
          <w:delText>4</w:delText>
        </w:r>
      </w:del>
      <w:ins w:id="9" w:author="stoplime" w:date="2015-09-21T21:42:00Z">
        <w:r>
          <w:rPr>
            <w:rFonts w:ascii="Times New Roman" w:hAnsi="Times New Roman" w:cs="Times New Roman"/>
            <w:b/>
            <w:sz w:val="24"/>
            <w:szCs w:val="24"/>
          </w:rPr>
          <w:t>3</w:t>
        </w:r>
      </w:ins>
      <w:proofErr w:type="gramStart"/>
      <w:r w:rsidR="0066398C" w:rsidRPr="0066398C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del w:id="10" w:author="stoplime" w:date="2015-09-21T21:42:00Z">
        <w:r w:rsidR="0066398C" w:rsidRPr="0066398C" w:rsidDel="005A6DD7">
          <w:rPr>
            <w:rFonts w:ascii="Times New Roman" w:hAnsi="Times New Roman" w:cs="Times New Roman"/>
            <w:b/>
            <w:sz w:val="24"/>
            <w:szCs w:val="24"/>
          </w:rPr>
          <w:delText>0</w:delText>
        </w:r>
      </w:del>
      <w:ins w:id="11" w:author="stoplime" w:date="2015-09-21T21:42:00Z">
        <w:r>
          <w:rPr>
            <w:rFonts w:ascii="Times New Roman" w:hAnsi="Times New Roman" w:cs="Times New Roman"/>
            <w:b/>
            <w:sz w:val="24"/>
            <w:szCs w:val="24"/>
          </w:rPr>
          <w:t>9</w:t>
        </w:r>
      </w:ins>
      <w:r w:rsidR="0066398C" w:rsidRPr="0066398C">
        <w:rPr>
          <w:rFonts w:ascii="Times New Roman" w:hAnsi="Times New Roman" w:cs="Times New Roman"/>
          <w:b/>
          <w:sz w:val="24"/>
          <w:szCs w:val="24"/>
        </w:rPr>
        <w:t>0</w:t>
      </w:r>
      <w:r w:rsidR="00AA66D6">
        <w:rPr>
          <w:rFonts w:ascii="Times New Roman" w:hAnsi="Times New Roman" w:cs="Times New Roman"/>
          <w:sz w:val="24"/>
          <w:szCs w:val="24"/>
        </w:rPr>
        <w:tab/>
        <w:t>Expected May 2017</w:t>
      </w:r>
    </w:p>
    <w:p w:rsidR="0066398C" w:rsidRDefault="00227FC8" w:rsidP="00472004">
      <w:pPr>
        <w:tabs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Kennesaw State University</w:t>
      </w:r>
      <w:r w:rsidR="0066398C">
        <w:rPr>
          <w:rFonts w:ascii="Times New Roman" w:hAnsi="Times New Roman" w:cs="Times New Roman"/>
          <w:sz w:val="24"/>
          <w:szCs w:val="24"/>
        </w:rPr>
        <w:t>, Marietta, GA</w:t>
      </w:r>
      <w:r w:rsidR="00E22355">
        <w:rPr>
          <w:rFonts w:ascii="Times New Roman" w:hAnsi="Times New Roman" w:cs="Times New Roman"/>
          <w:sz w:val="24"/>
          <w:szCs w:val="24"/>
        </w:rPr>
        <w:t>.</w:t>
      </w:r>
      <w:r w:rsidR="00AE469D">
        <w:rPr>
          <w:rFonts w:ascii="Times New Roman" w:hAnsi="Times New Roman" w:cs="Times New Roman"/>
          <w:sz w:val="24"/>
          <w:szCs w:val="24"/>
        </w:rPr>
        <w:t xml:space="preserve"> (Southern Polytechnic State University)</w:t>
      </w:r>
      <w:r w:rsidR="009740D0">
        <w:rPr>
          <w:rFonts w:ascii="Times New Roman" w:hAnsi="Times New Roman" w:cs="Times New Roman"/>
          <w:sz w:val="24"/>
          <w:szCs w:val="24"/>
        </w:rPr>
        <w:tab/>
        <w:t>Honors</w:t>
      </w:r>
    </w:p>
    <w:p w:rsidR="00AE469D" w:rsidRDefault="006917DC" w:rsidP="00B86A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Open Courseware</w:t>
      </w:r>
      <w:r w:rsidR="009740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740D0">
        <w:rPr>
          <w:rFonts w:ascii="Times New Roman" w:hAnsi="Times New Roman" w:cs="Times New Roman"/>
          <w:sz w:val="24"/>
          <w:szCs w:val="24"/>
        </w:rPr>
        <w:t>Udacity</w:t>
      </w:r>
      <w:proofErr w:type="spellEnd"/>
      <w:r w:rsidR="00974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40D0">
        <w:rPr>
          <w:rFonts w:ascii="Times New Roman" w:hAnsi="Times New Roman" w:cs="Times New Roman"/>
          <w:sz w:val="24"/>
          <w:szCs w:val="24"/>
        </w:rPr>
        <w:t>Edx</w:t>
      </w:r>
      <w:proofErr w:type="spellEnd"/>
      <w:r w:rsidR="00974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40D0">
        <w:rPr>
          <w:rFonts w:ascii="Times New Roman" w:hAnsi="Times New Roman" w:cs="Times New Roman"/>
          <w:sz w:val="24"/>
          <w:szCs w:val="24"/>
        </w:rPr>
        <w:t>MITx</w:t>
      </w:r>
      <w:proofErr w:type="spellEnd"/>
    </w:p>
    <w:p w:rsidR="006917DC" w:rsidRPr="006917DC" w:rsidRDefault="0066398C" w:rsidP="006917DC">
      <w:pPr>
        <w:rPr>
          <w:rFonts w:ascii="Times New Roman" w:hAnsi="Times New Roman" w:cs="Times New Roman"/>
          <w:b/>
          <w:sz w:val="24"/>
          <w:szCs w:val="24"/>
        </w:rPr>
      </w:pPr>
      <w:r w:rsidRPr="0066398C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753A48" w:rsidRDefault="00227FC8" w:rsidP="00753A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53A48">
        <w:rPr>
          <w:rFonts w:ascii="Times New Roman" w:hAnsi="Times New Roman" w:cs="Times New Roman"/>
          <w:sz w:val="24"/>
          <w:szCs w:val="24"/>
        </w:rPr>
        <w:t>bject oriented programming in multiple languages suc</w:t>
      </w:r>
      <w:r w:rsidR="007C5430">
        <w:rPr>
          <w:rFonts w:ascii="Times New Roman" w:hAnsi="Times New Roman" w:cs="Times New Roman"/>
          <w:sz w:val="24"/>
          <w:szCs w:val="24"/>
        </w:rPr>
        <w:t>h as C#, C++, Java</w:t>
      </w:r>
    </w:p>
    <w:p w:rsidR="007773E5" w:rsidRDefault="007773E5" w:rsidP="00753A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</w:t>
      </w:r>
      <w:r w:rsidR="00127001">
        <w:rPr>
          <w:rFonts w:ascii="Times New Roman" w:hAnsi="Times New Roman" w:cs="Times New Roman"/>
          <w:sz w:val="24"/>
          <w:szCs w:val="24"/>
        </w:rPr>
        <w:t xml:space="preserve">proficiency </w:t>
      </w:r>
      <w:r>
        <w:rPr>
          <w:rFonts w:ascii="Times New Roman" w:hAnsi="Times New Roman" w:cs="Times New Roman"/>
          <w:sz w:val="24"/>
          <w:szCs w:val="24"/>
        </w:rPr>
        <w:t>and implementation when developing codes for projects</w:t>
      </w:r>
    </w:p>
    <w:p w:rsidR="007773E5" w:rsidRDefault="00AB5426" w:rsidP="00753A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</w:t>
      </w:r>
      <w:r w:rsidR="007773E5">
        <w:rPr>
          <w:rFonts w:ascii="Times New Roman" w:hAnsi="Times New Roman" w:cs="Times New Roman"/>
          <w:sz w:val="24"/>
          <w:szCs w:val="24"/>
        </w:rPr>
        <w:t>years of experience in programming</w:t>
      </w:r>
      <w:r w:rsidR="00326654">
        <w:rPr>
          <w:rFonts w:ascii="Times New Roman" w:hAnsi="Times New Roman" w:cs="Times New Roman"/>
          <w:sz w:val="24"/>
          <w:szCs w:val="24"/>
        </w:rPr>
        <w:t xml:space="preserve"> and robotics</w:t>
      </w:r>
    </w:p>
    <w:p w:rsidR="006917DC" w:rsidRPr="006917DC" w:rsidRDefault="006917DC" w:rsidP="006917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Linux,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1239E">
        <w:rPr>
          <w:rFonts w:ascii="Times New Roman" w:hAnsi="Times New Roman" w:cs="Times New Roman"/>
          <w:sz w:val="24"/>
          <w:szCs w:val="24"/>
        </w:rPr>
        <w:t xml:space="preserve">, ROS, </w:t>
      </w:r>
      <w:proofErr w:type="spellStart"/>
      <w:r w:rsidR="00C1239E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C1239E">
        <w:rPr>
          <w:rFonts w:ascii="Times New Roman" w:hAnsi="Times New Roman" w:cs="Times New Roman"/>
          <w:sz w:val="24"/>
          <w:szCs w:val="24"/>
        </w:rPr>
        <w:t>, Unity, Visual Studios</w:t>
      </w:r>
    </w:p>
    <w:p w:rsidR="00753A48" w:rsidRDefault="007773E5" w:rsidP="00753A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Dedicated ability to work long hours </w:t>
      </w:r>
      <w:r w:rsidR="007C5430">
        <w:rPr>
          <w:rFonts w:ascii="Times New Roman" w:hAnsi="Times New Roman" w:cs="Times New Roman"/>
          <w:sz w:val="24"/>
          <w:szCs w:val="24"/>
        </w:rPr>
        <w:t>to meet deadlines and achieve targets</w:t>
      </w:r>
    </w:p>
    <w:p w:rsidR="003C137B" w:rsidRDefault="003C137B" w:rsidP="00753A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communication and collaborative skills</w:t>
      </w:r>
    </w:p>
    <w:p w:rsidR="00326654" w:rsidRDefault="00326654" w:rsidP="003266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learn quickly and adapt to new languages as necessary</w:t>
      </w:r>
    </w:p>
    <w:p w:rsidR="00326654" w:rsidRPr="00077288" w:rsidRDefault="00326654" w:rsidP="00077288">
      <w:pPr>
        <w:rPr>
          <w:rFonts w:ascii="Times New Roman" w:hAnsi="Times New Roman" w:cs="Times New Roman"/>
          <w:sz w:val="24"/>
          <w:szCs w:val="24"/>
        </w:rPr>
        <w:sectPr w:rsidR="00326654" w:rsidRPr="00077288" w:rsidSect="003C137B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:rsidR="002941F6" w:rsidRPr="002941F6" w:rsidRDefault="002941F6" w:rsidP="002941F6">
      <w:pPr>
        <w:rPr>
          <w:rFonts w:ascii="Times New Roman" w:hAnsi="Times New Roman" w:cs="Times New Roman"/>
          <w:b/>
          <w:sz w:val="24"/>
          <w:szCs w:val="24"/>
        </w:rPr>
      </w:pPr>
      <w:r w:rsidRPr="002941F6">
        <w:rPr>
          <w:rFonts w:ascii="Times New Roman" w:hAnsi="Times New Roman" w:cs="Times New Roman"/>
          <w:b/>
          <w:sz w:val="24"/>
          <w:szCs w:val="24"/>
        </w:rPr>
        <w:lastRenderedPageBreak/>
        <w:t>Projects</w:t>
      </w:r>
      <w:r w:rsidR="00472004">
        <w:rPr>
          <w:rFonts w:ascii="Times New Roman" w:hAnsi="Times New Roman" w:cs="Times New Roman"/>
          <w:b/>
          <w:sz w:val="24"/>
          <w:szCs w:val="24"/>
        </w:rPr>
        <w:t xml:space="preserve"> / Experience</w:t>
      </w:r>
    </w:p>
    <w:p w:rsidR="002941F6" w:rsidRDefault="00046210" w:rsidP="002941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6535">
        <w:rPr>
          <w:rFonts w:ascii="Times New Roman" w:hAnsi="Times New Roman" w:cs="Times New Roman"/>
          <w:sz w:val="24"/>
          <w:szCs w:val="24"/>
          <w:u w:val="single"/>
        </w:rPr>
        <w:t xml:space="preserve">Universal </w:t>
      </w:r>
      <w:r w:rsidR="00A939B5" w:rsidRPr="00BD6535"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2941F6" w:rsidRPr="00BD6535">
        <w:rPr>
          <w:rFonts w:ascii="Times New Roman" w:hAnsi="Times New Roman" w:cs="Times New Roman"/>
          <w:sz w:val="24"/>
          <w:szCs w:val="24"/>
          <w:u w:val="single"/>
        </w:rPr>
        <w:t xml:space="preserve">achine </w:t>
      </w:r>
      <w:r w:rsidR="00A939B5" w:rsidRPr="00BD6535">
        <w:rPr>
          <w:rFonts w:ascii="Times New Roman" w:hAnsi="Times New Roman" w:cs="Times New Roman"/>
          <w:sz w:val="24"/>
          <w:szCs w:val="24"/>
          <w:u w:val="single"/>
        </w:rPr>
        <w:t>l</w:t>
      </w:r>
      <w:r w:rsidR="002941F6" w:rsidRPr="00BD6535">
        <w:rPr>
          <w:rFonts w:ascii="Times New Roman" w:hAnsi="Times New Roman" w:cs="Times New Roman"/>
          <w:sz w:val="24"/>
          <w:szCs w:val="24"/>
          <w:u w:val="single"/>
        </w:rPr>
        <w:t>earning algorithm</w:t>
      </w:r>
      <w:r w:rsidR="002941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design to play any 2D top-down shooter game, utilizes super</w:t>
      </w:r>
      <w:r w:rsidR="00077288">
        <w:rPr>
          <w:rFonts w:ascii="Times New Roman" w:hAnsi="Times New Roman" w:cs="Times New Roman"/>
          <w:sz w:val="24"/>
          <w:szCs w:val="24"/>
        </w:rPr>
        <w:t>vised and unsupervised learning.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728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currently self-researching and designing</w:t>
      </w:r>
      <w:r w:rsidR="00077288">
        <w:rPr>
          <w:rFonts w:ascii="Times New Roman" w:hAnsi="Times New Roman" w:cs="Times New Roman"/>
          <w:sz w:val="24"/>
          <w:szCs w:val="24"/>
        </w:rPr>
        <w:t>)</w:t>
      </w:r>
    </w:p>
    <w:p w:rsidR="00FA67ED" w:rsidRPr="00AA66D6" w:rsidRDefault="00C1239E" w:rsidP="00FA67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Autonomous drone</w:t>
      </w:r>
      <w:r>
        <w:rPr>
          <w:rFonts w:ascii="Times New Roman" w:hAnsi="Times New Roman" w:cs="Times New Roman"/>
          <w:sz w:val="24"/>
          <w:szCs w:val="24"/>
        </w:rPr>
        <w:t xml:space="preserve"> - building a self-localizing drone without GPS for indoor use</w:t>
      </w:r>
      <w:r w:rsidR="00904008">
        <w:rPr>
          <w:rFonts w:ascii="Times New Roman" w:hAnsi="Times New Roman" w:cs="Times New Roman"/>
          <w:sz w:val="24"/>
          <w:szCs w:val="24"/>
        </w:rPr>
        <w:t xml:space="preserve">. The design is mostly based on computer vision processing. </w:t>
      </w:r>
      <w:r>
        <w:rPr>
          <w:rFonts w:ascii="Times New Roman" w:hAnsi="Times New Roman" w:cs="Times New Roman"/>
          <w:sz w:val="24"/>
          <w:szCs w:val="24"/>
        </w:rPr>
        <w:t xml:space="preserve"> (currently </w:t>
      </w:r>
      <w:r w:rsidR="00904008">
        <w:rPr>
          <w:rFonts w:ascii="Times New Roman" w:hAnsi="Times New Roman" w:cs="Times New Roman"/>
          <w:sz w:val="24"/>
          <w:szCs w:val="24"/>
        </w:rPr>
        <w:t>constructing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941F6" w:rsidRDefault="00904008" w:rsidP="00904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Shores of Commerce</w:t>
      </w:r>
      <w:r w:rsidR="004922CB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an educational game that</w:t>
      </w:r>
      <w:r w:rsidR="00515560">
        <w:rPr>
          <w:rFonts w:ascii="Times New Roman" w:hAnsi="Times New Roman" w:cs="Times New Roman"/>
          <w:sz w:val="24"/>
          <w:szCs w:val="24"/>
        </w:rPr>
        <w:t xml:space="preserve"> teaches the user </w:t>
      </w:r>
      <w:r w:rsidR="00227FC8">
        <w:rPr>
          <w:rFonts w:ascii="Times New Roman" w:hAnsi="Times New Roman" w:cs="Times New Roman"/>
          <w:sz w:val="24"/>
          <w:szCs w:val="24"/>
        </w:rPr>
        <w:t>principles of</w:t>
      </w:r>
      <w:r w:rsidR="00515560">
        <w:rPr>
          <w:rFonts w:ascii="Times New Roman" w:hAnsi="Times New Roman" w:cs="Times New Roman"/>
          <w:sz w:val="24"/>
          <w:szCs w:val="24"/>
        </w:rPr>
        <w:t xml:space="preserve"> economics</w:t>
      </w:r>
      <w:r w:rsidR="004922CB">
        <w:rPr>
          <w:rFonts w:ascii="Times New Roman" w:hAnsi="Times New Roman" w:cs="Times New Roman"/>
          <w:sz w:val="24"/>
          <w:szCs w:val="24"/>
        </w:rPr>
        <w:t xml:space="preserve">, engaging game play, produced by a two man team, </w:t>
      </w:r>
      <w:r w:rsidR="00326654">
        <w:rPr>
          <w:rFonts w:ascii="Times New Roman" w:hAnsi="Times New Roman" w:cs="Times New Roman"/>
          <w:sz w:val="24"/>
          <w:szCs w:val="24"/>
        </w:rPr>
        <w:t>won 2</w:t>
      </w:r>
      <w:r w:rsidR="00326654" w:rsidRPr="0007728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26654">
        <w:rPr>
          <w:rFonts w:ascii="Times New Roman" w:hAnsi="Times New Roman" w:cs="Times New Roman"/>
          <w:sz w:val="24"/>
          <w:szCs w:val="24"/>
        </w:rPr>
        <w:t xml:space="preserve"> place at a national competition</w:t>
      </w:r>
      <w:r w:rsidR="0007728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10" w:history="1">
        <w:r w:rsidRPr="00904008">
          <w:rPr>
            <w:rStyle w:val="Hyperlink"/>
            <w:rFonts w:ascii="Times New Roman" w:hAnsi="Times New Roman" w:cs="Times New Roman"/>
            <w:sz w:val="24"/>
            <w:szCs w:val="24"/>
          </w:rPr>
          <w:t>http://gamejolt.com/games/shores-of-commerce/24585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077288">
        <w:rPr>
          <w:rFonts w:ascii="Times New Roman" w:hAnsi="Times New Roman" w:cs="Times New Roman"/>
          <w:sz w:val="24"/>
          <w:szCs w:val="24"/>
        </w:rPr>
        <w:t xml:space="preserve"> (2014)</w:t>
      </w:r>
    </w:p>
    <w:p w:rsidR="00515560" w:rsidRDefault="00326654" w:rsidP="002941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6535">
        <w:rPr>
          <w:rFonts w:ascii="Times New Roman" w:hAnsi="Times New Roman" w:cs="Times New Roman"/>
          <w:sz w:val="24"/>
          <w:szCs w:val="24"/>
          <w:u w:val="single"/>
        </w:rPr>
        <w:t>V</w:t>
      </w:r>
      <w:r w:rsidR="00515560" w:rsidRPr="00BD6535">
        <w:rPr>
          <w:rFonts w:ascii="Times New Roman" w:hAnsi="Times New Roman" w:cs="Times New Roman"/>
          <w:sz w:val="24"/>
          <w:szCs w:val="24"/>
          <w:u w:val="single"/>
        </w:rPr>
        <w:t>isual tracking algorithm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5155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autonomous detection and tracking of objects, robotic arm capable of grabbing small colored objects</w:t>
      </w:r>
      <w:r w:rsidR="00077288">
        <w:rPr>
          <w:rFonts w:ascii="Times New Roman" w:hAnsi="Times New Roman" w:cs="Times New Roman"/>
          <w:sz w:val="24"/>
          <w:szCs w:val="24"/>
        </w:rPr>
        <w:t>. (2014)</w:t>
      </w:r>
    </w:p>
    <w:p w:rsidR="00F3782B" w:rsidRDefault="00F3782B" w:rsidP="00F37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Clubs</w:t>
      </w:r>
      <w:r w:rsidR="0047200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="0047200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F3782B" w:rsidRDefault="00F3782B" w:rsidP="00F378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D6535">
        <w:rPr>
          <w:rFonts w:ascii="Times New Roman" w:hAnsi="Times New Roman" w:cs="Times New Roman"/>
          <w:sz w:val="24"/>
          <w:szCs w:val="24"/>
          <w:u w:val="single"/>
        </w:rPr>
        <w:t>Aerial Robotics</w:t>
      </w:r>
      <w:r w:rsidR="00FA67ED">
        <w:rPr>
          <w:rFonts w:ascii="Times New Roman" w:hAnsi="Times New Roman" w:cs="Times New Roman"/>
          <w:sz w:val="24"/>
          <w:szCs w:val="24"/>
        </w:rPr>
        <w:t xml:space="preserve"> </w:t>
      </w:r>
      <w:r w:rsidRPr="00F3782B">
        <w:rPr>
          <w:rFonts w:ascii="Times New Roman" w:hAnsi="Times New Roman" w:cs="Times New Roman"/>
          <w:sz w:val="24"/>
          <w:szCs w:val="24"/>
        </w:rPr>
        <w:t xml:space="preserve">- </w:t>
      </w:r>
      <w:r w:rsidRPr="00BD6535">
        <w:rPr>
          <w:rFonts w:ascii="Times New Roman" w:hAnsi="Times New Roman" w:cs="Times New Roman"/>
          <w:sz w:val="24"/>
          <w:szCs w:val="24"/>
          <w:u w:val="single"/>
        </w:rPr>
        <w:t xml:space="preserve">Control Systems </w:t>
      </w:r>
      <w:r w:rsidR="00D740CF" w:rsidRPr="00BD6535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BD6535">
        <w:rPr>
          <w:rFonts w:ascii="Times New Roman" w:hAnsi="Times New Roman" w:cs="Times New Roman"/>
          <w:sz w:val="24"/>
          <w:szCs w:val="24"/>
          <w:u w:val="single"/>
        </w:rPr>
        <w:t>eam</w:t>
      </w:r>
      <w:r w:rsidR="00077288">
        <w:rPr>
          <w:rFonts w:ascii="Times New Roman" w:hAnsi="Times New Roman" w:cs="Times New Roman"/>
          <w:sz w:val="24"/>
          <w:szCs w:val="24"/>
        </w:rPr>
        <w:t xml:space="preserve"> (member)</w:t>
      </w:r>
      <w:r w:rsidR="00FA67ED">
        <w:rPr>
          <w:rFonts w:ascii="Times New Roman" w:hAnsi="Times New Roman" w:cs="Times New Roman"/>
          <w:sz w:val="24"/>
          <w:szCs w:val="24"/>
        </w:rPr>
        <w:t xml:space="preserve"> </w:t>
      </w:r>
      <w:r w:rsidRPr="00F3782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3782B">
        <w:rPr>
          <w:rFonts w:ascii="Times New Roman" w:hAnsi="Times New Roman" w:cs="Times New Roman"/>
          <w:sz w:val="24"/>
          <w:szCs w:val="24"/>
        </w:rPr>
        <w:t xml:space="preserve">evelop code for autonomous drones </w:t>
      </w:r>
      <w:r w:rsidR="00D740CF">
        <w:rPr>
          <w:rFonts w:ascii="Times New Roman" w:hAnsi="Times New Roman" w:cs="Times New Roman"/>
          <w:sz w:val="24"/>
          <w:szCs w:val="24"/>
        </w:rPr>
        <w:t>to enable</w:t>
      </w:r>
      <w:r w:rsidRPr="00F3782B">
        <w:rPr>
          <w:rFonts w:ascii="Times New Roman" w:hAnsi="Times New Roman" w:cs="Times New Roman"/>
          <w:sz w:val="24"/>
          <w:szCs w:val="24"/>
        </w:rPr>
        <w:t xml:space="preserve"> object avoidance, </w:t>
      </w:r>
      <w:r w:rsidR="00FA67ED">
        <w:rPr>
          <w:rFonts w:ascii="Times New Roman" w:hAnsi="Times New Roman" w:cs="Times New Roman"/>
          <w:sz w:val="24"/>
          <w:szCs w:val="24"/>
        </w:rPr>
        <w:t>c</w:t>
      </w:r>
      <w:r w:rsidR="00FA67ED" w:rsidRPr="00F3782B">
        <w:rPr>
          <w:rFonts w:ascii="Times New Roman" w:hAnsi="Times New Roman" w:cs="Times New Roman"/>
          <w:sz w:val="24"/>
          <w:szCs w:val="24"/>
        </w:rPr>
        <w:t xml:space="preserve">omputer </w:t>
      </w:r>
      <w:r w:rsidRPr="00F3782B">
        <w:rPr>
          <w:rFonts w:ascii="Times New Roman" w:hAnsi="Times New Roman" w:cs="Times New Roman"/>
          <w:sz w:val="24"/>
          <w:szCs w:val="24"/>
        </w:rPr>
        <w:t xml:space="preserve">vision, </w:t>
      </w:r>
      <w:r w:rsidR="00FA67ED">
        <w:rPr>
          <w:rFonts w:ascii="Times New Roman" w:hAnsi="Times New Roman" w:cs="Times New Roman"/>
          <w:sz w:val="24"/>
          <w:szCs w:val="24"/>
        </w:rPr>
        <w:t>and t</w:t>
      </w:r>
      <w:r w:rsidRPr="00F3782B">
        <w:rPr>
          <w:rFonts w:ascii="Times New Roman" w:hAnsi="Times New Roman" w:cs="Times New Roman"/>
          <w:sz w:val="24"/>
          <w:szCs w:val="24"/>
        </w:rPr>
        <w:t>arget tracking.</w:t>
      </w:r>
      <w:r w:rsidR="00077288">
        <w:rPr>
          <w:rFonts w:ascii="Times New Roman" w:hAnsi="Times New Roman" w:cs="Times New Roman"/>
          <w:sz w:val="24"/>
          <w:szCs w:val="24"/>
        </w:rPr>
        <w:t xml:space="preserve"> (2014 - current)</w:t>
      </w:r>
    </w:p>
    <w:p w:rsidR="00F3782B" w:rsidRDefault="00F3782B" w:rsidP="00F378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D6535">
        <w:rPr>
          <w:rFonts w:ascii="Times New Roman" w:hAnsi="Times New Roman" w:cs="Times New Roman"/>
          <w:sz w:val="24"/>
          <w:szCs w:val="24"/>
          <w:u w:val="single"/>
        </w:rPr>
        <w:t>Game Design and Development Club</w:t>
      </w:r>
      <w:r w:rsidR="00FA67ED">
        <w:rPr>
          <w:rFonts w:ascii="Times New Roman" w:hAnsi="Times New Roman" w:cs="Times New Roman"/>
          <w:sz w:val="24"/>
          <w:szCs w:val="24"/>
        </w:rPr>
        <w:t xml:space="preserve"> </w:t>
      </w:r>
      <w:r w:rsidR="00077288">
        <w:rPr>
          <w:rFonts w:ascii="Times New Roman" w:hAnsi="Times New Roman" w:cs="Times New Roman"/>
          <w:sz w:val="24"/>
          <w:szCs w:val="24"/>
        </w:rPr>
        <w:t xml:space="preserve">(member)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27FC8">
        <w:rPr>
          <w:rFonts w:ascii="Times New Roman" w:hAnsi="Times New Roman" w:cs="Times New Roman"/>
          <w:sz w:val="24"/>
          <w:szCs w:val="24"/>
        </w:rPr>
        <w:t xml:space="preserve">Produce </w:t>
      </w:r>
      <w:r w:rsidR="005A2692">
        <w:rPr>
          <w:rFonts w:ascii="Times New Roman" w:hAnsi="Times New Roman" w:cs="Times New Roman"/>
          <w:sz w:val="24"/>
          <w:szCs w:val="24"/>
        </w:rPr>
        <w:t xml:space="preserve">games </w:t>
      </w:r>
      <w:r w:rsidR="00077288">
        <w:rPr>
          <w:rFonts w:ascii="Times New Roman" w:hAnsi="Times New Roman" w:cs="Times New Roman"/>
          <w:sz w:val="24"/>
          <w:szCs w:val="24"/>
        </w:rPr>
        <w:t>as a team and</w:t>
      </w:r>
      <w:r w:rsidR="005A2692">
        <w:rPr>
          <w:rFonts w:ascii="Times New Roman" w:hAnsi="Times New Roman" w:cs="Times New Roman"/>
          <w:sz w:val="24"/>
          <w:szCs w:val="24"/>
        </w:rPr>
        <w:t xml:space="preserve"> </w:t>
      </w:r>
      <w:r w:rsidR="00077288">
        <w:rPr>
          <w:rFonts w:ascii="Times New Roman" w:hAnsi="Times New Roman" w:cs="Times New Roman"/>
          <w:sz w:val="24"/>
          <w:szCs w:val="24"/>
        </w:rPr>
        <w:t xml:space="preserve">compete </w:t>
      </w:r>
      <w:r w:rsidR="005A2692">
        <w:rPr>
          <w:rFonts w:ascii="Times New Roman" w:hAnsi="Times New Roman" w:cs="Times New Roman"/>
          <w:sz w:val="24"/>
          <w:szCs w:val="24"/>
        </w:rPr>
        <w:t>in the 48 hour Game Jam tournaments.</w:t>
      </w:r>
      <w:r w:rsidR="00077288">
        <w:rPr>
          <w:rFonts w:ascii="Times New Roman" w:hAnsi="Times New Roman" w:cs="Times New Roman"/>
          <w:sz w:val="24"/>
          <w:szCs w:val="24"/>
        </w:rPr>
        <w:t xml:space="preserve"> (2014 - current)</w:t>
      </w:r>
    </w:p>
    <w:p w:rsidR="00B86ACF" w:rsidRPr="00B86ACF" w:rsidRDefault="00F23F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  <w:pPrChange w:id="12" w:author="stoplime" w:date="2015-09-21T21:43:00Z">
          <w:pPr>
            <w:pStyle w:val="ListParagraph"/>
          </w:pPr>
        </w:pPrChange>
      </w:pPr>
      <w:r w:rsidRPr="00F23F37">
        <w:rPr>
          <w:rFonts w:ascii="Times New Roman" w:hAnsi="Times New Roman" w:cs="Times New Roman"/>
          <w:sz w:val="24"/>
          <w:szCs w:val="24"/>
          <w:u w:val="single"/>
        </w:rPr>
        <w:t>Odyssey Mentorship</w:t>
      </w:r>
      <w:r w:rsidRPr="00F23F37">
        <w:rPr>
          <w:rFonts w:ascii="Times New Roman" w:hAnsi="Times New Roman" w:cs="Times New Roman"/>
          <w:sz w:val="24"/>
          <w:szCs w:val="24"/>
        </w:rPr>
        <w:t xml:space="preserve"> (Mentor) - Encouraging one on one mentorship </w:t>
      </w:r>
      <w:r>
        <w:rPr>
          <w:rFonts w:ascii="Times New Roman" w:hAnsi="Times New Roman" w:cs="Times New Roman"/>
          <w:sz w:val="24"/>
          <w:szCs w:val="24"/>
        </w:rPr>
        <w:t>from experienced students to new students the academic assistance, community involvement, and social interactions that exists around campus. (2015 - current)</w:t>
      </w:r>
    </w:p>
    <w:sectPr w:rsidR="00B86ACF" w:rsidRPr="00B86ACF" w:rsidSect="003C137B"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C53" w:rsidRDefault="00807C53" w:rsidP="00D740CF">
      <w:pPr>
        <w:spacing w:after="0" w:line="240" w:lineRule="auto"/>
      </w:pPr>
      <w:r>
        <w:separator/>
      </w:r>
    </w:p>
  </w:endnote>
  <w:endnote w:type="continuationSeparator" w:id="0">
    <w:p w:rsidR="00807C53" w:rsidRDefault="00807C53" w:rsidP="00D7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C53" w:rsidRDefault="00807C53" w:rsidP="00D740CF">
      <w:pPr>
        <w:spacing w:after="0" w:line="240" w:lineRule="auto"/>
      </w:pPr>
      <w:r>
        <w:separator/>
      </w:r>
    </w:p>
  </w:footnote>
  <w:footnote w:type="continuationSeparator" w:id="0">
    <w:p w:rsidR="00807C53" w:rsidRDefault="00807C53" w:rsidP="00D7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B4030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444F41"/>
    <w:multiLevelType w:val="hybridMultilevel"/>
    <w:tmpl w:val="6400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4627A"/>
    <w:multiLevelType w:val="hybridMultilevel"/>
    <w:tmpl w:val="521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F1C92"/>
    <w:multiLevelType w:val="hybridMultilevel"/>
    <w:tmpl w:val="8B78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C4232"/>
    <w:multiLevelType w:val="hybridMultilevel"/>
    <w:tmpl w:val="5DE6B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A57682"/>
    <w:multiLevelType w:val="hybridMultilevel"/>
    <w:tmpl w:val="3608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66301"/>
    <w:multiLevelType w:val="hybridMultilevel"/>
    <w:tmpl w:val="E326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B1E64"/>
    <w:multiLevelType w:val="hybridMultilevel"/>
    <w:tmpl w:val="4BA6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13303"/>
    <w:multiLevelType w:val="hybridMultilevel"/>
    <w:tmpl w:val="14D20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271B0"/>
    <w:multiLevelType w:val="hybridMultilevel"/>
    <w:tmpl w:val="8E02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ED3F79"/>
    <w:multiLevelType w:val="hybridMultilevel"/>
    <w:tmpl w:val="8548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0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trackRevisions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018"/>
    <w:rsid w:val="00046210"/>
    <w:rsid w:val="00077288"/>
    <w:rsid w:val="000F0173"/>
    <w:rsid w:val="00127001"/>
    <w:rsid w:val="00127358"/>
    <w:rsid w:val="00175F93"/>
    <w:rsid w:val="001D755A"/>
    <w:rsid w:val="00227FC8"/>
    <w:rsid w:val="002941F6"/>
    <w:rsid w:val="00326654"/>
    <w:rsid w:val="0033033E"/>
    <w:rsid w:val="0033184A"/>
    <w:rsid w:val="0036083D"/>
    <w:rsid w:val="003B014A"/>
    <w:rsid w:val="003C137B"/>
    <w:rsid w:val="003F786F"/>
    <w:rsid w:val="00472004"/>
    <w:rsid w:val="004922CB"/>
    <w:rsid w:val="004D5018"/>
    <w:rsid w:val="0050635C"/>
    <w:rsid w:val="00515560"/>
    <w:rsid w:val="00595AF2"/>
    <w:rsid w:val="005A2692"/>
    <w:rsid w:val="005A2EDE"/>
    <w:rsid w:val="005A6DD7"/>
    <w:rsid w:val="0066398C"/>
    <w:rsid w:val="006872EE"/>
    <w:rsid w:val="006917DC"/>
    <w:rsid w:val="006F482C"/>
    <w:rsid w:val="007530C9"/>
    <w:rsid w:val="00753A48"/>
    <w:rsid w:val="007773E5"/>
    <w:rsid w:val="00785341"/>
    <w:rsid w:val="0079727A"/>
    <w:rsid w:val="007C5430"/>
    <w:rsid w:val="00807C53"/>
    <w:rsid w:val="00836CE7"/>
    <w:rsid w:val="00847E41"/>
    <w:rsid w:val="00857DBE"/>
    <w:rsid w:val="008C4C5D"/>
    <w:rsid w:val="00904008"/>
    <w:rsid w:val="00925AED"/>
    <w:rsid w:val="009740D0"/>
    <w:rsid w:val="00A44EE9"/>
    <w:rsid w:val="00A83990"/>
    <w:rsid w:val="00A939B5"/>
    <w:rsid w:val="00A9515F"/>
    <w:rsid w:val="00AA2ADB"/>
    <w:rsid w:val="00AA66D6"/>
    <w:rsid w:val="00AB5426"/>
    <w:rsid w:val="00AE469D"/>
    <w:rsid w:val="00B86ACF"/>
    <w:rsid w:val="00BA0479"/>
    <w:rsid w:val="00BC5A4B"/>
    <w:rsid w:val="00BD6535"/>
    <w:rsid w:val="00C1239E"/>
    <w:rsid w:val="00C22C32"/>
    <w:rsid w:val="00C8149A"/>
    <w:rsid w:val="00D740CF"/>
    <w:rsid w:val="00E22355"/>
    <w:rsid w:val="00E24B1F"/>
    <w:rsid w:val="00E41C34"/>
    <w:rsid w:val="00EA594E"/>
    <w:rsid w:val="00EC7D4F"/>
    <w:rsid w:val="00EE621F"/>
    <w:rsid w:val="00F23F37"/>
    <w:rsid w:val="00F3782B"/>
    <w:rsid w:val="00FA67ED"/>
    <w:rsid w:val="00FB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86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59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9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9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9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9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4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0CF"/>
  </w:style>
  <w:style w:type="paragraph" w:styleId="Footer">
    <w:name w:val="footer"/>
    <w:basedOn w:val="Normal"/>
    <w:link w:val="FooterChar"/>
    <w:uiPriority w:val="99"/>
    <w:unhideWhenUsed/>
    <w:rsid w:val="00D74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0CF"/>
  </w:style>
  <w:style w:type="paragraph" w:styleId="ListBullet">
    <w:name w:val="List Bullet"/>
    <w:basedOn w:val="Normal"/>
    <w:uiPriority w:val="99"/>
    <w:unhideWhenUsed/>
    <w:rsid w:val="00AE469D"/>
    <w:pPr>
      <w:numPr>
        <w:numId w:val="1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3F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86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59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9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9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9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9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4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0CF"/>
  </w:style>
  <w:style w:type="paragraph" w:styleId="Footer">
    <w:name w:val="footer"/>
    <w:basedOn w:val="Normal"/>
    <w:link w:val="FooterChar"/>
    <w:uiPriority w:val="99"/>
    <w:unhideWhenUsed/>
    <w:rsid w:val="00D74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0CF"/>
  </w:style>
  <w:style w:type="paragraph" w:styleId="ListBullet">
    <w:name w:val="List Bullet"/>
    <w:basedOn w:val="Normal"/>
    <w:uiPriority w:val="99"/>
    <w:unhideWhenUsed/>
    <w:rsid w:val="00AE469D"/>
    <w:pPr>
      <w:numPr>
        <w:numId w:val="1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3F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gamejolt.com/games/shores-of-commerce/24585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lim@s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19B3D-DF30-47DB-87E4-EE8820E7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Polytechnic State University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stoplime</dc:creator>
  <cp:lastModifiedBy>stoplime</cp:lastModifiedBy>
  <cp:revision>2</cp:revision>
  <cp:lastPrinted>2015-09-17T19:11:00Z</cp:lastPrinted>
  <dcterms:created xsi:type="dcterms:W3CDTF">2015-09-29T03:52:00Z</dcterms:created>
  <dcterms:modified xsi:type="dcterms:W3CDTF">2015-09-29T03:52:00Z</dcterms:modified>
</cp:coreProperties>
</file>